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096E" w14:textId="17BBE4B9" w:rsidR="00CD7A40" w:rsidRDefault="008C3AC8" w:rsidP="00A14B5E">
      <w:pPr>
        <w:spacing w:line="360" w:lineRule="auto"/>
        <w:rPr>
          <w:rFonts w:ascii="宋体" w:hAnsi="宋体"/>
          <w:sz w:val="28"/>
          <w:szCs w:val="28"/>
        </w:rPr>
      </w:pPr>
      <w:r w:rsidRPr="00A14B5E">
        <w:rPr>
          <w:rFonts w:ascii="宋体" w:hAnsi="宋体" w:hint="eastAsia"/>
          <w:sz w:val="28"/>
          <w:szCs w:val="28"/>
        </w:rPr>
        <w:t>5</w:t>
      </w:r>
      <w:r w:rsidRPr="00A14B5E">
        <w:rPr>
          <w:rFonts w:ascii="宋体" w:hAnsi="宋体"/>
          <w:sz w:val="28"/>
          <w:szCs w:val="28"/>
        </w:rPr>
        <w:t xml:space="preserve">.1 </w:t>
      </w:r>
      <w:r w:rsidR="00290CD3">
        <w:rPr>
          <w:rFonts w:ascii="宋体" w:hAnsi="宋体" w:hint="eastAsia"/>
          <w:sz w:val="28"/>
          <w:szCs w:val="28"/>
        </w:rPr>
        <w:t>船舶数据质量评估</w:t>
      </w:r>
      <w:del w:id="0" w:author="Microsoft Office User" w:date="2020-09-07T09:35:00Z">
        <w:r w:rsidR="00290CD3" w:rsidDel="0087249D">
          <w:rPr>
            <w:rFonts w:ascii="宋体" w:hAnsi="宋体" w:hint="eastAsia"/>
            <w:sz w:val="28"/>
            <w:szCs w:val="28"/>
          </w:rPr>
          <w:delText>指标的调研与研究</w:delText>
        </w:r>
      </w:del>
      <w:ins w:id="1" w:author="Microsoft Office User" w:date="2020-09-07T09:35:00Z">
        <w:r w:rsidR="0087249D">
          <w:rPr>
            <w:rFonts w:ascii="宋体" w:hAnsi="宋体" w:hint="eastAsia"/>
            <w:sz w:val="28"/>
            <w:szCs w:val="28"/>
          </w:rPr>
          <w:t>指标体系构建与评估系统开发</w:t>
        </w:r>
      </w:ins>
    </w:p>
    <w:p w14:paraId="1F307469" w14:textId="57EE270C" w:rsidR="00290CD3" w:rsidRDefault="00290CD3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 xml:space="preserve">.1.1 </w:t>
      </w:r>
      <w:r>
        <w:rPr>
          <w:rFonts w:ascii="宋体" w:hAnsi="宋体" w:hint="eastAsia"/>
          <w:sz w:val="28"/>
          <w:szCs w:val="28"/>
        </w:rPr>
        <w:t>船舶数据</w:t>
      </w:r>
      <w:ins w:id="2" w:author="Microsoft Office User" w:date="2020-09-07T09:35:00Z">
        <w:r w:rsidR="0087249D">
          <w:rPr>
            <w:rFonts w:ascii="宋体" w:hAnsi="宋体" w:hint="eastAsia"/>
            <w:sz w:val="28"/>
            <w:szCs w:val="28"/>
          </w:rPr>
          <w:t>质量评估</w:t>
        </w:r>
      </w:ins>
      <w:r>
        <w:rPr>
          <w:rFonts w:ascii="宋体" w:hAnsi="宋体" w:hint="eastAsia"/>
          <w:sz w:val="28"/>
          <w:szCs w:val="28"/>
        </w:rPr>
        <w:t>指标调研</w:t>
      </w:r>
    </w:p>
    <w:p w14:paraId="3D204EBA" w14:textId="1B79163B" w:rsidR="00256810" w:rsidRPr="00A14B5E" w:rsidRDefault="00290CD3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 w:rsidR="00AA54BB">
        <w:rPr>
          <w:rFonts w:ascii="宋体" w:hAnsi="宋体" w:hint="eastAsia"/>
          <w:sz w:val="28"/>
          <w:szCs w:val="28"/>
        </w:rPr>
        <w:t>从数据质量评估普适性指标与</w:t>
      </w:r>
      <w:r w:rsidR="00256810">
        <w:rPr>
          <w:rFonts w:ascii="宋体" w:hAnsi="宋体" w:hint="eastAsia"/>
          <w:sz w:val="28"/>
          <w:szCs w:val="28"/>
        </w:rPr>
        <w:t>船舶相关专业内指标两方面出发，对适用于船舶数据质量评估的指标进行查找与筛选，保证评估结果具有普适性的同时能满足船舶相关专业的实际需求。</w:t>
      </w:r>
    </w:p>
    <w:p w14:paraId="2253077D" w14:textId="2334F680" w:rsidR="00A14B5E" w:rsidRDefault="00256810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 xml:space="preserve">.2.2 </w:t>
      </w:r>
      <w:r w:rsidR="009D4A34">
        <w:rPr>
          <w:rFonts w:ascii="宋体" w:hAnsi="宋体" w:hint="eastAsia"/>
          <w:sz w:val="28"/>
          <w:szCs w:val="28"/>
        </w:rPr>
        <w:t>船舶数据</w:t>
      </w:r>
      <w:r w:rsidR="00312829">
        <w:rPr>
          <w:rFonts w:ascii="宋体" w:hAnsi="宋体" w:hint="eastAsia"/>
          <w:sz w:val="28"/>
          <w:szCs w:val="28"/>
        </w:rPr>
        <w:t>质量评估指标</w:t>
      </w:r>
      <w:del w:id="3" w:author="Microsoft Office User" w:date="2020-09-07T09:36:00Z">
        <w:r w:rsidR="00312829" w:rsidDel="0087249D">
          <w:rPr>
            <w:rFonts w:ascii="宋体" w:hAnsi="宋体" w:hint="eastAsia"/>
            <w:sz w:val="28"/>
            <w:szCs w:val="28"/>
          </w:rPr>
          <w:delText>研究</w:delText>
        </w:r>
      </w:del>
      <w:ins w:id="4" w:author="Microsoft Office User" w:date="2020-09-07T09:36:00Z">
        <w:r w:rsidR="0087249D">
          <w:rPr>
            <w:rFonts w:ascii="宋体" w:hAnsi="宋体" w:hint="eastAsia"/>
            <w:sz w:val="28"/>
            <w:szCs w:val="28"/>
          </w:rPr>
          <w:t>体系构建</w:t>
        </w:r>
      </w:ins>
    </w:p>
    <w:p w14:paraId="635CB9CC" w14:textId="52960BED" w:rsidR="00312829" w:rsidRDefault="00312829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1</w:t>
      </w:r>
      <w:r>
        <w:rPr>
          <w:rFonts w:ascii="宋体" w:hAnsi="宋体" w:hint="eastAsia"/>
          <w:sz w:val="28"/>
          <w:szCs w:val="28"/>
        </w:rPr>
        <w:t>）基础指标体系研究，数据完整性、准确性、标准化/非标准化等形式上的指标</w:t>
      </w:r>
      <w:r w:rsidR="008652A7">
        <w:rPr>
          <w:rFonts w:ascii="宋体" w:hAnsi="宋体" w:hint="eastAsia"/>
          <w:sz w:val="28"/>
          <w:szCs w:val="28"/>
        </w:rPr>
        <w:t>。</w:t>
      </w:r>
    </w:p>
    <w:p w14:paraId="4B5D294E" w14:textId="1DB4B293" w:rsidR="00312829" w:rsidRDefault="00312829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2</w:t>
      </w:r>
      <w:r>
        <w:rPr>
          <w:rFonts w:ascii="宋体" w:hAnsi="宋体" w:hint="eastAsia"/>
          <w:sz w:val="28"/>
          <w:szCs w:val="28"/>
        </w:rPr>
        <w:t>）</w:t>
      </w:r>
      <w:r w:rsidR="008652A7">
        <w:rPr>
          <w:rFonts w:ascii="宋体" w:hAnsi="宋体" w:hint="eastAsia"/>
          <w:sz w:val="28"/>
          <w:szCs w:val="28"/>
        </w:rPr>
        <w:t>数据信息量指标体系研究，数据信息熵、冗余度等内容上的指标。</w:t>
      </w:r>
    </w:p>
    <w:p w14:paraId="383382DA" w14:textId="3710E79F" w:rsidR="008652A7" w:rsidRPr="00A14B5E" w:rsidRDefault="008652A7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3</w:t>
      </w:r>
      <w:r>
        <w:rPr>
          <w:rFonts w:ascii="宋体" w:hAnsi="宋体" w:hint="eastAsia"/>
          <w:sz w:val="28"/>
          <w:szCs w:val="28"/>
        </w:rPr>
        <w:t>）实际应用效果指标体系，数据能为现实工程项目所带来的收益相关的指标体系研究。</w:t>
      </w:r>
    </w:p>
    <w:p w14:paraId="1B79A669" w14:textId="328C91D6" w:rsidR="00A14B5E" w:rsidRDefault="00A14B5E" w:rsidP="00A14B5E">
      <w:pPr>
        <w:spacing w:line="360" w:lineRule="auto"/>
        <w:rPr>
          <w:rFonts w:ascii="宋体" w:hAnsi="宋体"/>
          <w:sz w:val="28"/>
          <w:szCs w:val="28"/>
        </w:rPr>
      </w:pPr>
      <w:r w:rsidRPr="00A14B5E">
        <w:rPr>
          <w:rFonts w:ascii="宋体" w:hAnsi="宋体" w:hint="eastAsia"/>
          <w:sz w:val="28"/>
          <w:szCs w:val="28"/>
        </w:rPr>
        <w:t>5</w:t>
      </w:r>
      <w:r w:rsidRPr="00A14B5E">
        <w:rPr>
          <w:rFonts w:ascii="宋体" w:hAnsi="宋体"/>
          <w:sz w:val="28"/>
          <w:szCs w:val="28"/>
        </w:rPr>
        <w:t xml:space="preserve">.2 </w:t>
      </w:r>
      <w:r w:rsidR="00290CD3">
        <w:rPr>
          <w:rFonts w:ascii="宋体" w:hAnsi="宋体" w:hint="eastAsia"/>
          <w:sz w:val="28"/>
          <w:szCs w:val="28"/>
        </w:rPr>
        <w:t>船舶</w:t>
      </w:r>
      <w:r w:rsidRPr="00A14B5E">
        <w:rPr>
          <w:rFonts w:ascii="宋体" w:hAnsi="宋体" w:hint="eastAsia"/>
          <w:sz w:val="28"/>
          <w:szCs w:val="28"/>
        </w:rPr>
        <w:t>数据质量评估系统</w:t>
      </w:r>
      <w:del w:id="5" w:author="Microsoft Office User" w:date="2020-09-06T14:10:00Z">
        <w:r w:rsidDel="00F25423">
          <w:rPr>
            <w:rFonts w:ascii="宋体" w:hAnsi="宋体" w:hint="eastAsia"/>
            <w:sz w:val="28"/>
            <w:szCs w:val="28"/>
          </w:rPr>
          <w:delText>设计与功能研究</w:delText>
        </w:r>
      </w:del>
      <w:ins w:id="6" w:author="Microsoft Office User" w:date="2020-09-06T14:10:00Z">
        <w:r w:rsidR="00F25423">
          <w:rPr>
            <w:rFonts w:ascii="宋体" w:hAnsi="宋体" w:hint="eastAsia"/>
            <w:sz w:val="28"/>
            <w:szCs w:val="28"/>
          </w:rPr>
          <w:t>研究与开发</w:t>
        </w:r>
      </w:ins>
    </w:p>
    <w:p w14:paraId="47F99D01" w14:textId="652FC839" w:rsidR="006D51AD" w:rsidRDefault="006D51AD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1</w:t>
      </w:r>
      <w:r>
        <w:rPr>
          <w:rFonts w:ascii="宋体" w:hAnsi="宋体" w:hint="eastAsia"/>
          <w:sz w:val="28"/>
          <w:szCs w:val="28"/>
        </w:rPr>
        <w:t>）</w:t>
      </w:r>
      <w:r w:rsidR="00813802">
        <w:rPr>
          <w:rFonts w:ascii="宋体" w:hAnsi="宋体" w:hint="eastAsia"/>
          <w:sz w:val="28"/>
          <w:szCs w:val="28"/>
        </w:rPr>
        <w:t>研究</w:t>
      </w:r>
      <w:r>
        <w:rPr>
          <w:rFonts w:ascii="宋体" w:hAnsi="宋体" w:hint="eastAsia"/>
          <w:sz w:val="28"/>
          <w:szCs w:val="28"/>
        </w:rPr>
        <w:t>系统的可复用要求</w:t>
      </w:r>
    </w:p>
    <w:p w14:paraId="4DE3EA74" w14:textId="13C2F240" w:rsidR="006D51AD" w:rsidRDefault="006D51AD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 w:rsidR="00813802">
        <w:rPr>
          <w:rFonts w:ascii="宋体" w:hAnsi="宋体" w:hint="eastAsia"/>
          <w:sz w:val="28"/>
          <w:szCs w:val="28"/>
        </w:rPr>
        <w:t>充分考虑到将来的数据可能存在的各种问题，明确系统将来可以在何种程度内保证其功能的正常运转，以实现在新数据上的复用。</w:t>
      </w:r>
    </w:p>
    <w:p w14:paraId="38D43DF1" w14:textId="752127BE" w:rsidR="00813802" w:rsidRDefault="00813802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2</w:t>
      </w:r>
      <w:r>
        <w:rPr>
          <w:rFonts w:ascii="宋体" w:hAnsi="宋体" w:hint="eastAsia"/>
          <w:sz w:val="28"/>
          <w:szCs w:val="28"/>
        </w:rPr>
        <w:t>）研究系统的接口与调用要求</w:t>
      </w:r>
    </w:p>
    <w:p w14:paraId="13FE9997" w14:textId="4783485D" w:rsidR="00813802" w:rsidRDefault="00813802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 w:rsidR="00AF1577">
        <w:rPr>
          <w:rFonts w:ascii="宋体" w:hAnsi="宋体" w:hint="eastAsia"/>
          <w:sz w:val="28"/>
          <w:szCs w:val="28"/>
        </w:rPr>
        <w:t>以不同的人在使用系统时的参与程度为基础，</w:t>
      </w:r>
      <w:r w:rsidR="00125E6F">
        <w:rPr>
          <w:rFonts w:ascii="宋体" w:hAnsi="宋体" w:hint="eastAsia"/>
          <w:sz w:val="28"/>
          <w:szCs w:val="28"/>
        </w:rPr>
        <w:t>明确不同身份的人的使用需求及需要的信息</w:t>
      </w:r>
      <w:ins w:id="7" w:author="李鑫" w:date="2020-09-07T09:56:00Z">
        <w:r w:rsidR="008E65C9">
          <w:rPr>
            <w:rFonts w:ascii="宋体" w:hAnsi="宋体" w:hint="eastAsia"/>
            <w:sz w:val="28"/>
            <w:szCs w:val="28"/>
          </w:rPr>
          <w:t>，为系统开发维护人员</w:t>
        </w:r>
      </w:ins>
      <w:ins w:id="8" w:author="李鑫" w:date="2020-09-07T09:57:00Z">
        <w:r w:rsidR="008E65C9">
          <w:rPr>
            <w:rFonts w:ascii="宋体" w:hAnsi="宋体" w:hint="eastAsia"/>
            <w:sz w:val="28"/>
            <w:szCs w:val="28"/>
          </w:rPr>
          <w:t>、系统管理员、以及普通用户定制</w:t>
        </w:r>
      </w:ins>
      <w:ins w:id="9" w:author="李鑫" w:date="2020-09-07T10:00:00Z">
        <w:r w:rsidR="00D501C5">
          <w:rPr>
            <w:rFonts w:ascii="宋体" w:hAnsi="宋体" w:hint="eastAsia"/>
            <w:sz w:val="28"/>
            <w:szCs w:val="28"/>
          </w:rPr>
          <w:t>相应的接口</w:t>
        </w:r>
      </w:ins>
      <w:bookmarkStart w:id="10" w:name="_GoBack"/>
      <w:bookmarkEnd w:id="10"/>
      <w:r w:rsidR="00125E6F">
        <w:rPr>
          <w:rFonts w:ascii="宋体" w:hAnsi="宋体" w:hint="eastAsia"/>
          <w:sz w:val="28"/>
          <w:szCs w:val="28"/>
        </w:rPr>
        <w:t>；明确接口形式与协议，标准化系统与数据间的交互方式，通过接口来完成数据与信息的交换</w:t>
      </w:r>
      <w:r w:rsidR="009D4795">
        <w:rPr>
          <w:rFonts w:ascii="宋体" w:hAnsi="宋体" w:hint="eastAsia"/>
          <w:sz w:val="28"/>
          <w:szCs w:val="28"/>
        </w:rPr>
        <w:t>。</w:t>
      </w:r>
    </w:p>
    <w:p w14:paraId="71327036" w14:textId="2C1BFBCF" w:rsidR="009D4795" w:rsidRDefault="009D4795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hAnsi="宋体"/>
          <w:sz w:val="28"/>
          <w:szCs w:val="28"/>
        </w:rPr>
        <w:t xml:space="preserve">   3</w:t>
      </w:r>
      <w:r>
        <w:rPr>
          <w:rFonts w:ascii="宋体" w:hAnsi="宋体" w:hint="eastAsia"/>
          <w:sz w:val="28"/>
          <w:szCs w:val="28"/>
        </w:rPr>
        <w:t>）研究系统的评估流程</w:t>
      </w:r>
    </w:p>
    <w:p w14:paraId="4897EDE5" w14:textId="348C9431" w:rsidR="009D4795" w:rsidRDefault="009D4795">
      <w:pPr>
        <w:spacing w:line="360" w:lineRule="auto"/>
        <w:ind w:firstLine="560"/>
        <w:rPr>
          <w:ins w:id="11" w:author="Microsoft Office User" w:date="2020-09-06T14:13:00Z"/>
          <w:rFonts w:ascii="宋体" w:hAnsi="宋体"/>
          <w:sz w:val="28"/>
          <w:szCs w:val="28"/>
        </w:rPr>
        <w:pPrChange w:id="12" w:author="Microsoft Office User" w:date="2020-09-06T14:13:00Z">
          <w:pPr>
            <w:spacing w:line="360" w:lineRule="auto"/>
          </w:pPr>
        </w:pPrChange>
      </w:pPr>
      <w:del w:id="13" w:author="Microsoft Office User" w:date="2020-09-06T14:13:00Z">
        <w:r w:rsidDel="00F25423">
          <w:rPr>
            <w:rFonts w:ascii="宋体" w:hAnsi="宋体" w:hint="eastAsia"/>
            <w:sz w:val="28"/>
            <w:szCs w:val="28"/>
          </w:rPr>
          <w:delText xml:space="preserve"> </w:delText>
        </w:r>
        <w:r w:rsidDel="00F25423">
          <w:rPr>
            <w:rFonts w:ascii="宋体" w:hAnsi="宋体"/>
            <w:sz w:val="28"/>
            <w:szCs w:val="28"/>
          </w:rPr>
          <w:delText xml:space="preserve">   </w:delText>
        </w:r>
      </w:del>
      <w:r>
        <w:rPr>
          <w:rFonts w:ascii="宋体" w:hAnsi="宋体" w:hint="eastAsia"/>
          <w:sz w:val="28"/>
          <w:szCs w:val="28"/>
        </w:rPr>
        <w:t>通过研究系统在评估数据质量时的流程，综合考虑</w:t>
      </w:r>
      <w:r w:rsidR="00DE0382">
        <w:rPr>
          <w:rFonts w:ascii="宋体" w:hAnsi="宋体" w:hint="eastAsia"/>
          <w:sz w:val="28"/>
          <w:szCs w:val="28"/>
        </w:rPr>
        <w:t>数据</w:t>
      </w:r>
      <w:r w:rsidR="0005457C">
        <w:rPr>
          <w:rFonts w:ascii="宋体" w:hAnsi="宋体" w:hint="eastAsia"/>
          <w:sz w:val="28"/>
          <w:szCs w:val="28"/>
        </w:rPr>
        <w:t>来源及形式、技术实现以及操作便利性等方面的因素，研究制定系统进行船舶数据质量评估的流程指导性文件。</w:t>
      </w:r>
    </w:p>
    <w:p w14:paraId="3E3BB08B" w14:textId="400C41D0" w:rsidR="00F25423" w:rsidRPr="00A14B5E" w:rsidRDefault="00F25423">
      <w:pPr>
        <w:spacing w:line="360" w:lineRule="auto"/>
        <w:ind w:firstLine="560"/>
        <w:rPr>
          <w:rFonts w:ascii="宋体" w:hAnsi="宋体"/>
          <w:sz w:val="28"/>
          <w:szCs w:val="28"/>
        </w:rPr>
        <w:pPrChange w:id="14" w:author="Microsoft Office User" w:date="2020-09-06T14:13:00Z">
          <w:pPr>
            <w:spacing w:line="360" w:lineRule="auto"/>
          </w:pPr>
        </w:pPrChange>
      </w:pPr>
      <w:ins w:id="15" w:author="Microsoft Office User" w:date="2020-09-06T14:13:00Z">
        <w:r>
          <w:rPr>
            <w:rFonts w:ascii="宋体" w:hAnsi="宋体" w:hint="eastAsia"/>
            <w:sz w:val="28"/>
            <w:szCs w:val="28"/>
          </w:rPr>
          <w:t>增加系统功能模块设计。包括1：</w:t>
        </w:r>
      </w:ins>
      <w:ins w:id="16" w:author="Microsoft Office User" w:date="2020-09-06T14:14:00Z">
        <w:r>
          <w:rPr>
            <w:rFonts w:ascii="宋体" w:hAnsi="宋体" w:hint="eastAsia"/>
            <w:sz w:val="28"/>
            <w:szCs w:val="28"/>
          </w:rPr>
          <w:t>原始传感</w:t>
        </w:r>
      </w:ins>
      <w:ins w:id="17" w:author="Microsoft Office User" w:date="2020-09-06T14:13:00Z">
        <w:r>
          <w:rPr>
            <w:rFonts w:ascii="宋体" w:hAnsi="宋体" w:hint="eastAsia"/>
            <w:sz w:val="28"/>
            <w:szCs w:val="28"/>
          </w:rPr>
          <w:t>数据导入，考虑</w:t>
        </w:r>
      </w:ins>
      <w:ins w:id="18" w:author="Microsoft Office User" w:date="2020-09-06T14:14:00Z">
        <w:r>
          <w:rPr>
            <w:rFonts w:ascii="宋体" w:hAnsi="宋体" w:hint="eastAsia"/>
            <w:sz w:val="28"/>
            <w:szCs w:val="28"/>
          </w:rPr>
          <w:t>不同协议的数据接入</w:t>
        </w:r>
      </w:ins>
      <w:ins w:id="19" w:author="Microsoft Office User" w:date="2020-09-06T14:15:00Z">
        <w:r>
          <w:rPr>
            <w:rFonts w:ascii="宋体" w:hAnsi="宋体" w:hint="eastAsia"/>
            <w:sz w:val="28"/>
            <w:szCs w:val="28"/>
          </w:rPr>
          <w:t>方式，如</w:t>
        </w:r>
      </w:ins>
      <w:ins w:id="20" w:author="Microsoft Office User" w:date="2020-09-06T14:16:00Z">
        <w:r>
          <w:rPr>
            <w:rFonts w:ascii="宋体" w:hAnsi="宋体" w:hint="eastAsia"/>
            <w:sz w:val="28"/>
            <w:szCs w:val="28"/>
          </w:rPr>
          <w:t>socket</w:t>
        </w:r>
      </w:ins>
      <w:ins w:id="21" w:author="Microsoft Office User" w:date="2020-09-06T14:15:00Z">
        <w:r>
          <w:rPr>
            <w:rFonts w:ascii="宋体" w:hAnsi="宋体"/>
            <w:sz w:val="28"/>
            <w:szCs w:val="28"/>
          </w:rPr>
          <w:t>/</w:t>
        </w:r>
      </w:ins>
      <w:ins w:id="22" w:author="Microsoft Office User" w:date="2020-09-06T14:16:00Z">
        <w:r>
          <w:rPr>
            <w:rFonts w:ascii="宋体" w:hAnsi="宋体"/>
            <w:sz w:val="28"/>
            <w:szCs w:val="28"/>
          </w:rPr>
          <w:t>http/</w:t>
        </w:r>
      </w:ins>
      <w:ins w:id="23" w:author="Microsoft Office User" w:date="2020-09-06T14:15:00Z">
        <w:r>
          <w:rPr>
            <w:rFonts w:ascii="宋体" w:hAnsi="宋体" w:hint="eastAsia"/>
            <w:sz w:val="28"/>
            <w:szCs w:val="28"/>
          </w:rPr>
          <w:t>FTP上传、</w:t>
        </w:r>
      </w:ins>
      <w:ins w:id="24" w:author="Microsoft Office User" w:date="2020-09-06T14:16:00Z">
        <w:r>
          <w:rPr>
            <w:rFonts w:ascii="宋体" w:hAnsi="宋体" w:hint="eastAsia"/>
            <w:sz w:val="28"/>
            <w:szCs w:val="28"/>
          </w:rPr>
          <w:t>磁盘拷入等等</w:t>
        </w:r>
      </w:ins>
      <w:ins w:id="25" w:author="Microsoft Office User" w:date="2020-09-06T14:13:00Z">
        <w:r>
          <w:rPr>
            <w:rFonts w:ascii="宋体" w:hAnsi="宋体" w:hint="eastAsia"/>
            <w:sz w:val="28"/>
            <w:szCs w:val="28"/>
          </w:rPr>
          <w:t>； 2：</w:t>
        </w:r>
      </w:ins>
      <w:ins w:id="26" w:author="Microsoft Office User" w:date="2020-09-06T14:15:00Z">
        <w:r>
          <w:rPr>
            <w:rFonts w:ascii="宋体" w:hAnsi="宋体" w:hint="eastAsia"/>
            <w:sz w:val="28"/>
            <w:szCs w:val="28"/>
          </w:rPr>
          <w:t>数据解析</w:t>
        </w:r>
      </w:ins>
      <w:ins w:id="27" w:author="Microsoft Office User" w:date="2020-09-06T14:17:00Z">
        <w:r>
          <w:rPr>
            <w:rFonts w:ascii="宋体" w:hAnsi="宋体" w:hint="eastAsia"/>
            <w:sz w:val="28"/>
            <w:szCs w:val="28"/>
          </w:rPr>
          <w:t>与处理</w:t>
        </w:r>
      </w:ins>
      <w:ins w:id="28" w:author="Microsoft Office User" w:date="2020-09-06T14:15:00Z">
        <w:r>
          <w:rPr>
            <w:rFonts w:ascii="宋体" w:hAnsi="宋体" w:hint="eastAsia"/>
            <w:sz w:val="28"/>
            <w:szCs w:val="28"/>
          </w:rPr>
          <w:t>：</w:t>
        </w:r>
      </w:ins>
      <w:ins w:id="29" w:author="Microsoft Office User" w:date="2020-09-06T14:16:00Z">
        <w:r>
          <w:rPr>
            <w:rFonts w:ascii="宋体" w:hAnsi="宋体" w:hint="eastAsia"/>
            <w:sz w:val="28"/>
            <w:szCs w:val="28"/>
          </w:rPr>
          <w:t>不同</w:t>
        </w:r>
      </w:ins>
      <w:ins w:id="30" w:author="Microsoft Office User" w:date="2020-09-06T14:17:00Z">
        <w:r>
          <w:rPr>
            <w:rFonts w:ascii="宋体" w:hAnsi="宋体" w:hint="eastAsia"/>
            <w:sz w:val="28"/>
            <w:szCs w:val="28"/>
          </w:rPr>
          <w:t>格式数据的解析，及语义计算处理；3：</w:t>
        </w:r>
      </w:ins>
      <w:ins w:id="31" w:author="Microsoft Office User" w:date="2020-09-06T14:18:00Z">
        <w:r>
          <w:rPr>
            <w:rFonts w:ascii="宋体" w:hAnsi="宋体" w:hint="eastAsia"/>
            <w:sz w:val="28"/>
            <w:szCs w:val="28"/>
          </w:rPr>
          <w:t>数据质量评估指标计算；4：质量评估指标可视化；5：</w:t>
        </w:r>
      </w:ins>
      <w:ins w:id="32" w:author="Microsoft Office User" w:date="2020-09-06T14:19:00Z">
        <w:r>
          <w:rPr>
            <w:rFonts w:ascii="宋体" w:hAnsi="宋体" w:hint="eastAsia"/>
            <w:sz w:val="28"/>
            <w:szCs w:val="28"/>
          </w:rPr>
          <w:t>数据质量评估报告自动生成模块（根据报告模板，自动</w:t>
        </w:r>
      </w:ins>
      <w:ins w:id="33" w:author="Microsoft Office User" w:date="2020-09-06T14:20:00Z">
        <w:r>
          <w:rPr>
            <w:rFonts w:ascii="宋体" w:hAnsi="宋体" w:hint="eastAsia"/>
            <w:sz w:val="28"/>
            <w:szCs w:val="28"/>
          </w:rPr>
          <w:t>填写和生成数据质量评估报告</w:t>
        </w:r>
      </w:ins>
      <w:ins w:id="34" w:author="Microsoft Office User" w:date="2020-09-06T14:19:00Z">
        <w:r>
          <w:rPr>
            <w:rFonts w:ascii="宋体" w:hAnsi="宋体" w:hint="eastAsia"/>
            <w:sz w:val="28"/>
            <w:szCs w:val="28"/>
          </w:rPr>
          <w:t>）；</w:t>
        </w:r>
      </w:ins>
      <w:ins w:id="35" w:author="Microsoft Office User" w:date="2020-09-06T14:20:00Z">
        <w:r>
          <w:rPr>
            <w:rFonts w:ascii="宋体" w:hAnsi="宋体" w:hint="eastAsia"/>
            <w:sz w:val="28"/>
            <w:szCs w:val="28"/>
          </w:rPr>
          <w:t>6：</w:t>
        </w:r>
      </w:ins>
      <w:ins w:id="36" w:author="Microsoft Office User" w:date="2020-09-06T14:19:00Z">
        <w:r>
          <w:rPr>
            <w:rFonts w:ascii="宋体" w:hAnsi="宋体" w:hint="eastAsia"/>
            <w:sz w:val="28"/>
            <w:szCs w:val="28"/>
          </w:rPr>
          <w:t>质量评估指标后台维护</w:t>
        </w:r>
      </w:ins>
      <w:ins w:id="37" w:author="Microsoft Office User" w:date="2020-09-06T14:20:00Z">
        <w:r>
          <w:rPr>
            <w:rFonts w:ascii="宋体" w:hAnsi="宋体" w:hint="eastAsia"/>
            <w:sz w:val="28"/>
            <w:szCs w:val="28"/>
          </w:rPr>
          <w:t>，指标及其计算方法的增删改查；</w:t>
        </w:r>
      </w:ins>
      <w:ins w:id="38" w:author="Microsoft Office User" w:date="2020-09-06T14:19:00Z">
        <w:r>
          <w:rPr>
            <w:rFonts w:ascii="宋体" w:hAnsi="宋体" w:hint="eastAsia"/>
            <w:sz w:val="28"/>
            <w:szCs w:val="28"/>
          </w:rPr>
          <w:t>6：</w:t>
        </w:r>
      </w:ins>
      <w:ins w:id="39" w:author="Microsoft Office User" w:date="2020-09-06T14:22:00Z">
        <w:r>
          <w:rPr>
            <w:rFonts w:ascii="宋体" w:hAnsi="宋体" w:hint="eastAsia"/>
            <w:sz w:val="28"/>
            <w:szCs w:val="28"/>
          </w:rPr>
          <w:t>系统数据管理及后台管理模块</w:t>
        </w:r>
      </w:ins>
    </w:p>
    <w:sectPr w:rsidR="00F25423" w:rsidRPr="00A1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85B7F" w14:textId="77777777" w:rsidR="00800CB1" w:rsidRDefault="00800CB1" w:rsidP="005D5425">
      <w:r>
        <w:separator/>
      </w:r>
    </w:p>
  </w:endnote>
  <w:endnote w:type="continuationSeparator" w:id="0">
    <w:p w14:paraId="7546F1D2" w14:textId="77777777" w:rsidR="00800CB1" w:rsidRDefault="00800CB1" w:rsidP="005D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C21CD" w14:textId="77777777" w:rsidR="00800CB1" w:rsidRDefault="00800CB1" w:rsidP="005D5425">
      <w:r>
        <w:separator/>
      </w:r>
    </w:p>
  </w:footnote>
  <w:footnote w:type="continuationSeparator" w:id="0">
    <w:p w14:paraId="14AA1CD7" w14:textId="77777777" w:rsidR="00800CB1" w:rsidRDefault="00800CB1" w:rsidP="005D542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李鑫">
    <w15:presenceInfo w15:providerId="Windows Live" w15:userId="2187167fbc0642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C"/>
    <w:rsid w:val="0005457C"/>
    <w:rsid w:val="000F77E8"/>
    <w:rsid w:val="00125E6F"/>
    <w:rsid w:val="00175908"/>
    <w:rsid w:val="00256810"/>
    <w:rsid w:val="00290CD3"/>
    <w:rsid w:val="00312829"/>
    <w:rsid w:val="003E1E76"/>
    <w:rsid w:val="00444290"/>
    <w:rsid w:val="004C171C"/>
    <w:rsid w:val="005D5425"/>
    <w:rsid w:val="00602731"/>
    <w:rsid w:val="006D51AD"/>
    <w:rsid w:val="00800CB1"/>
    <w:rsid w:val="00813802"/>
    <w:rsid w:val="008652A7"/>
    <w:rsid w:val="0087249D"/>
    <w:rsid w:val="00883AB1"/>
    <w:rsid w:val="008C3AC8"/>
    <w:rsid w:val="008E65C9"/>
    <w:rsid w:val="00935BF4"/>
    <w:rsid w:val="009D4795"/>
    <w:rsid w:val="009D4A34"/>
    <w:rsid w:val="00A149B3"/>
    <w:rsid w:val="00A14B5E"/>
    <w:rsid w:val="00A74609"/>
    <w:rsid w:val="00AA54BB"/>
    <w:rsid w:val="00AF1577"/>
    <w:rsid w:val="00B01E9A"/>
    <w:rsid w:val="00C656BD"/>
    <w:rsid w:val="00D501C5"/>
    <w:rsid w:val="00DE0382"/>
    <w:rsid w:val="00E83595"/>
    <w:rsid w:val="00F25423"/>
    <w:rsid w:val="00F46FCB"/>
    <w:rsid w:val="00FA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B8EF0"/>
  <w15:chartTrackingRefBased/>
  <w15:docId w15:val="{405550B3-9677-4E9D-B531-1FC5D568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next w:val="2"/>
    <w:link w:val="12"/>
    <w:autoRedefine/>
    <w:qFormat/>
    <w:rsid w:val="00E83595"/>
    <w:pPr>
      <w:snapToGrid w:val="0"/>
      <w:spacing w:line="360" w:lineRule="auto"/>
      <w:ind w:leftChars="50" w:left="50" w:rightChars="50" w:right="50"/>
      <w:jc w:val="center"/>
    </w:pPr>
    <w:rPr>
      <w:rFonts w:ascii="黑体" w:eastAsia="黑体" w:hAnsi="黑体"/>
      <w:sz w:val="32"/>
      <w:szCs w:val="32"/>
    </w:rPr>
  </w:style>
  <w:style w:type="character" w:customStyle="1" w:styleId="12">
    <w:name w:val="样式1 字符"/>
    <w:basedOn w:val="10"/>
    <w:link w:val="11"/>
    <w:rsid w:val="00E83595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5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835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节标题"/>
    <w:basedOn w:val="2"/>
    <w:next w:val="3"/>
    <w:link w:val="a4"/>
    <w:autoRedefine/>
    <w:qFormat/>
    <w:rsid w:val="00E83595"/>
    <w:pPr>
      <w:snapToGrid w:val="0"/>
      <w:spacing w:line="360" w:lineRule="auto"/>
      <w:jc w:val="left"/>
    </w:pPr>
    <w:rPr>
      <w:rFonts w:ascii="黑体" w:eastAsia="黑体" w:hAnsi="黑体"/>
      <w:sz w:val="24"/>
      <w:szCs w:val="24"/>
    </w:rPr>
  </w:style>
  <w:style w:type="character" w:customStyle="1" w:styleId="a4">
    <w:name w:val="节标题 字符"/>
    <w:basedOn w:val="a0"/>
    <w:link w:val="a3"/>
    <w:rsid w:val="00E83595"/>
    <w:rPr>
      <w:rFonts w:ascii="黑体" w:eastAsia="黑体" w:hAnsi="黑体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83595"/>
    <w:rPr>
      <w:b/>
      <w:bCs/>
      <w:sz w:val="32"/>
      <w:szCs w:val="32"/>
    </w:rPr>
  </w:style>
  <w:style w:type="paragraph" w:customStyle="1" w:styleId="13">
    <w:name w:val="正文1"/>
    <w:basedOn w:val="a5"/>
    <w:link w:val="14"/>
    <w:autoRedefine/>
    <w:qFormat/>
    <w:rsid w:val="00E83595"/>
    <w:pPr>
      <w:snapToGrid w:val="0"/>
      <w:spacing w:line="360" w:lineRule="auto"/>
      <w:ind w:firstLineChars="200" w:firstLine="480"/>
      <w:jc w:val="left"/>
    </w:pPr>
    <w:rPr>
      <w:rFonts w:ascii="宋体" w:hAnsi="宋体"/>
      <w:sz w:val="24"/>
      <w:szCs w:val="24"/>
    </w:rPr>
  </w:style>
  <w:style w:type="character" w:customStyle="1" w:styleId="14">
    <w:name w:val="正文1 字符"/>
    <w:basedOn w:val="a0"/>
    <w:link w:val="13"/>
    <w:rsid w:val="00E83595"/>
    <w:rPr>
      <w:rFonts w:ascii="宋体" w:eastAsia="宋体" w:hAnsi="宋体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rsid w:val="00E83595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E83595"/>
  </w:style>
  <w:style w:type="paragraph" w:styleId="a7">
    <w:name w:val="header"/>
    <w:basedOn w:val="a"/>
    <w:link w:val="a8"/>
    <w:uiPriority w:val="99"/>
    <w:unhideWhenUsed/>
    <w:rsid w:val="005D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D542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D5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D5425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25423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25423"/>
    <w:rPr>
      <w:rFonts w:ascii="宋体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2542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2542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2542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542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25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5</cp:revision>
  <dcterms:created xsi:type="dcterms:W3CDTF">2020-09-07T01:34:00Z</dcterms:created>
  <dcterms:modified xsi:type="dcterms:W3CDTF">2020-09-07T02:01:00Z</dcterms:modified>
</cp:coreProperties>
</file>